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46A93" w14:textId="77777777" w:rsidR="00326C8F" w:rsidRDefault="00326C8F" w:rsidP="00326C8F">
      <w:r>
        <w:t>[15:15] JOAO VICTOR SOARES DIAS</w:t>
      </w:r>
    </w:p>
    <w:p w14:paraId="6B3F1AC7" w14:textId="77777777" w:rsidR="0066139D" w:rsidRDefault="00326C8F" w:rsidP="00326C8F">
      <w:pPr>
        <w:rPr>
          <w:ins w:id="0" w:author="Aurora Seles" w:date="2021-10-26T15:59:00Z"/>
        </w:rPr>
      </w:pPr>
      <w:r>
        <w:t>GESTOR –</w:t>
      </w:r>
      <w:ins w:id="1" w:author="Aurora Seles" w:date="2021-10-26T15:59:00Z">
        <w:r w:rsidR="0066139D">
          <w:t xml:space="preserve"> </w:t>
        </w:r>
      </w:ins>
      <w:r>
        <w:t xml:space="preserve">Oi, Marcelo, tube bem? </w:t>
      </w:r>
    </w:p>
    <w:p w14:paraId="66CE306B" w14:textId="78207BE5" w:rsidR="0066139D" w:rsidRDefault="00326C8F" w:rsidP="00326C8F">
      <w:pPr>
        <w:rPr>
          <w:ins w:id="2" w:author="Aurora Seles" w:date="2021-10-26T15:59:00Z"/>
        </w:rPr>
      </w:pPr>
      <w:del w:id="3" w:author="Aurora Seles" w:date="2021-10-26T16:04:00Z">
        <w:r w:rsidDel="00A115CE">
          <w:delText>Estou aqui para i</w:delText>
        </w:r>
      </w:del>
      <w:ins w:id="4" w:author="Aurora Seles" w:date="2021-10-26T16:04:00Z">
        <w:r w:rsidR="00A115CE">
          <w:t>I</w:t>
        </w:r>
      </w:ins>
      <w:r>
        <w:t>nform</w:t>
      </w:r>
      <w:ins w:id="5" w:author="Aurora Seles" w:date="2021-10-26T16:04:00Z">
        <w:r w:rsidR="00A115CE">
          <w:t>o</w:t>
        </w:r>
      </w:ins>
      <w:del w:id="6" w:author="Aurora Seles" w:date="2021-10-26T16:04:00Z">
        <w:r w:rsidDel="00A115CE">
          <w:delText>ar</w:delText>
        </w:r>
      </w:del>
      <w:r>
        <w:t xml:space="preserve"> que os </w:t>
      </w:r>
      <w:r w:rsidRPr="00A115CE">
        <w:rPr>
          <w:highlight w:val="green"/>
          <w:rPrChange w:id="7" w:author="Aurora Seles" w:date="2021-10-26T16:03:00Z">
            <w:rPr/>
          </w:rPrChange>
        </w:rPr>
        <w:t>nossos</w:t>
      </w:r>
      <w:r>
        <w:t xml:space="preserve"> ‘designers’ deverão fazer um curso completo de UI </w:t>
      </w:r>
      <w:del w:id="8" w:author="Aurora Seles" w:date="2021-10-26T16:03:00Z">
        <w:r w:rsidDel="0066139D">
          <w:delText>E</w:delText>
        </w:r>
      </w:del>
      <w:ins w:id="9" w:author="Aurora Seles" w:date="2021-10-26T16:03:00Z">
        <w:r w:rsidR="0066139D">
          <w:t>e</w:t>
        </w:r>
      </w:ins>
      <w:r>
        <w:t xml:space="preserve"> UX Design para ampliar</w:t>
      </w:r>
      <w:ins w:id="10" w:author="Aurora Seles" w:date="2021-10-26T16:04:00Z">
        <w:r w:rsidR="00A115CE">
          <w:t xml:space="preserve"> o conh</w:t>
        </w:r>
      </w:ins>
      <w:ins w:id="11" w:author="Aurora Seles" w:date="2021-10-26T16:05:00Z">
        <w:r w:rsidR="00A115CE">
          <w:t>ecimento dos funcionários</w:t>
        </w:r>
      </w:ins>
      <w:ins w:id="12" w:author="Aurora Seles" w:date="2021-10-26T16:07:00Z">
        <w:r w:rsidR="00A115CE">
          <w:t xml:space="preserve"> </w:t>
        </w:r>
      </w:ins>
      <w:del w:id="13" w:author="Aurora Seles" w:date="2021-10-26T16:05:00Z">
        <w:r w:rsidDel="00A115CE">
          <w:delText xml:space="preserve"> </w:delText>
        </w:r>
        <w:r w:rsidRPr="00A115CE" w:rsidDel="00A115CE">
          <w:rPr>
            <w:highlight w:val="green"/>
            <w:rPrChange w:id="14" w:author="Aurora Seles" w:date="2021-10-26T16:03:00Z">
              <w:rPr/>
            </w:rPrChange>
          </w:rPr>
          <w:delText>nossos</w:delText>
        </w:r>
        <w:r w:rsidDel="00A115CE">
          <w:delText xml:space="preserve"> empregados que trabalham ness</w:delText>
        </w:r>
      </w:del>
      <w:ins w:id="15" w:author="Aurora Seles" w:date="2021-10-26T16:05:00Z">
        <w:r w:rsidR="00A115CE">
          <w:t>dest</w:t>
        </w:r>
      </w:ins>
      <w:r>
        <w:t>a área</w:t>
      </w:r>
      <w:ins w:id="16" w:author="Aurora Seles" w:date="2021-10-26T16:05:00Z">
        <w:r w:rsidR="00A115CE">
          <w:t>.</w:t>
        </w:r>
      </w:ins>
      <w:ins w:id="17" w:author="Aurora Seles" w:date="2021-10-26T16:07:00Z">
        <w:r w:rsidR="00A115CE">
          <w:t xml:space="preserve"> </w:t>
        </w:r>
      </w:ins>
      <w:del w:id="18" w:author="Aurora Seles" w:date="2021-10-26T16:05:00Z">
        <w:r w:rsidDel="00A115CE">
          <w:delText>, e</w:delText>
        </w:r>
      </w:del>
      <w:ins w:id="19" w:author="Aurora Seles" w:date="2021-10-26T16:05:00Z">
        <w:r w:rsidR="00A115CE">
          <w:t>E</w:t>
        </w:r>
      </w:ins>
      <w:r>
        <w:t>sse curso será na plataforma digital e on</w:t>
      </w:r>
      <w:ins w:id="20" w:author="Aurora Seles" w:date="2021-10-26T16:05:00Z">
        <w:r w:rsidR="00A115CE">
          <w:t>-</w:t>
        </w:r>
      </w:ins>
      <w:r>
        <w:t xml:space="preserve">line </w:t>
      </w:r>
      <w:proofErr w:type="spellStart"/>
      <w:r>
        <w:t>Alura</w:t>
      </w:r>
      <w:proofErr w:type="spellEnd"/>
      <w:r>
        <w:t xml:space="preserve">. </w:t>
      </w:r>
      <w:del w:id="21" w:author="Aurora Seles" w:date="2021-10-26T16:05:00Z">
        <w:r w:rsidDel="00A115CE">
          <w:delText>Confirmando que o</w:delText>
        </w:r>
      </w:del>
      <w:ins w:id="22" w:author="Aurora Seles" w:date="2021-10-26T16:05:00Z">
        <w:r w:rsidR="00A115CE">
          <w:t>O</w:t>
        </w:r>
      </w:ins>
      <w:r>
        <w:t xml:space="preserve"> preço </w:t>
      </w:r>
      <w:del w:id="23" w:author="Aurora Seles" w:date="2021-10-26T16:05:00Z">
        <w:r w:rsidDel="00A115CE">
          <w:delText xml:space="preserve">do curso </w:delText>
        </w:r>
      </w:del>
      <w:r>
        <w:t xml:space="preserve">é de R$ 1.500 (mil e quinhentos reais), valor inteiro sem mensalidades, e com isso </w:t>
      </w:r>
      <w:del w:id="24" w:author="Aurora Seles" w:date="2021-10-26T16:06:00Z">
        <w:r w:rsidDel="00A115CE">
          <w:delText>gostaria de saber</w:delText>
        </w:r>
      </w:del>
      <w:ins w:id="25" w:author="Aurora Seles" w:date="2021-10-26T16:06:00Z">
        <w:r w:rsidR="00A115CE">
          <w:t>pergunto</w:t>
        </w:r>
      </w:ins>
      <w:r>
        <w:t xml:space="preserve"> se há verba disponível e se </w:t>
      </w:r>
      <w:ins w:id="26" w:author="Aurora Seles" w:date="2021-10-26T16:06:00Z">
        <w:r w:rsidR="00A115CE">
          <w:t>es</w:t>
        </w:r>
      </w:ins>
      <w:r>
        <w:t xml:space="preserve">tiver acessível, </w:t>
      </w:r>
      <w:del w:id="27" w:author="Aurora Seles" w:date="2021-10-26T16:06:00Z">
        <w:r w:rsidDel="00A115CE">
          <w:delText xml:space="preserve">poderia </w:delText>
        </w:r>
      </w:del>
      <w:ins w:id="28" w:author="Aurora Seles" w:date="2021-10-26T16:06:00Z">
        <w:r w:rsidR="00A115CE">
          <w:t>solicito a</w:t>
        </w:r>
        <w:r w:rsidR="00A115CE">
          <w:t xml:space="preserve"> </w:t>
        </w:r>
      </w:ins>
      <w:r>
        <w:t>libera</w:t>
      </w:r>
      <w:ins w:id="29" w:author="Aurora Seles" w:date="2021-10-26T16:06:00Z">
        <w:r w:rsidR="00A115CE">
          <w:t>ção</w:t>
        </w:r>
      </w:ins>
      <w:del w:id="30" w:author="Aurora Seles" w:date="2021-10-26T16:06:00Z">
        <w:r w:rsidDel="00A115CE">
          <w:delText>r</w:delText>
        </w:r>
      </w:del>
      <w:r>
        <w:t xml:space="preserve"> para </w:t>
      </w:r>
      <w:del w:id="31" w:author="Aurora Seles" w:date="2021-10-26T16:07:00Z">
        <w:r w:rsidDel="00A115CE">
          <w:delText xml:space="preserve">pagar </w:delText>
        </w:r>
      </w:del>
      <w:ins w:id="32" w:author="Aurora Seles" w:date="2021-10-26T16:07:00Z">
        <w:r w:rsidR="00A115CE">
          <w:t>comprar</w:t>
        </w:r>
        <w:r w:rsidR="00A115CE">
          <w:t xml:space="preserve"> </w:t>
        </w:r>
      </w:ins>
      <w:r>
        <w:t>o curso</w:t>
      </w:r>
      <w:del w:id="33" w:author="Aurora Seles" w:date="2021-10-26T16:07:00Z">
        <w:r w:rsidDel="00A115CE">
          <w:delText xml:space="preserve"> para </w:delText>
        </w:r>
        <w:r w:rsidRPr="00A115CE" w:rsidDel="00A115CE">
          <w:rPr>
            <w:highlight w:val="green"/>
            <w:rPrChange w:id="34" w:author="Aurora Seles" w:date="2021-10-26T16:03:00Z">
              <w:rPr/>
            </w:rPrChange>
          </w:rPr>
          <w:delText>nossos</w:delText>
        </w:r>
        <w:r w:rsidDel="00A115CE">
          <w:delText xml:space="preserve"> designers</w:delText>
        </w:r>
      </w:del>
      <w:r>
        <w:t>. Um abraço!</w:t>
      </w:r>
    </w:p>
    <w:p w14:paraId="0469BB8B" w14:textId="7DF7C9EC" w:rsidR="0066139D" w:rsidRDefault="00326C8F" w:rsidP="00326C8F">
      <w:pPr>
        <w:rPr>
          <w:ins w:id="35" w:author="Aurora Seles" w:date="2021-10-26T15:59:00Z"/>
        </w:rPr>
      </w:pPr>
      <w:r>
        <w:t>Atenciosamente</w:t>
      </w:r>
      <w:ins w:id="36" w:author="Aurora Seles" w:date="2021-10-26T16:07:00Z">
        <w:r w:rsidR="00A115CE">
          <w:t>,</w:t>
        </w:r>
      </w:ins>
      <w:r>
        <w:t>  </w:t>
      </w:r>
    </w:p>
    <w:p w14:paraId="79609870" w14:textId="77777777" w:rsidR="0066139D" w:rsidRDefault="0066139D" w:rsidP="00326C8F">
      <w:pPr>
        <w:rPr>
          <w:ins w:id="37" w:author="Aurora Seles" w:date="2021-10-26T15:59:00Z"/>
        </w:rPr>
      </w:pPr>
    </w:p>
    <w:p w14:paraId="601937B5" w14:textId="113DEB0B" w:rsidR="00326C8F" w:rsidRDefault="00326C8F" w:rsidP="00326C8F">
      <w:r>
        <w:t>Pai –</w:t>
      </w:r>
      <w:ins w:id="38" w:author="Aurora Seles" w:date="2021-10-26T16:00:00Z">
        <w:r w:rsidR="0066139D">
          <w:t xml:space="preserve"> </w:t>
        </w:r>
      </w:ins>
      <w:r>
        <w:t xml:space="preserve">Opa pai, tudo bem com o senhor? Tenho </w:t>
      </w:r>
      <w:del w:id="39" w:author="Aurora Seles" w:date="2021-10-26T16:07:00Z">
        <w:r w:rsidRPr="00A115CE" w:rsidDel="00A115CE">
          <w:rPr>
            <w:highlight w:val="green"/>
            <w:rPrChange w:id="40" w:author="Aurora Seles" w:date="2021-10-26T16:07:00Z">
              <w:rPr/>
            </w:rPrChange>
          </w:rPr>
          <w:delText>em um</w:delText>
        </w:r>
        <w:r w:rsidDel="00A115CE">
          <w:delText xml:space="preserve"> </w:delText>
        </w:r>
      </w:del>
      <w:r>
        <w:t xml:space="preserve">interesse </w:t>
      </w:r>
      <w:r w:rsidRPr="00A115CE">
        <w:rPr>
          <w:highlight w:val="green"/>
          <w:rPrChange w:id="41" w:author="Aurora Seles" w:date="2021-10-26T16:07:00Z">
            <w:rPr/>
          </w:rPrChange>
        </w:rPr>
        <w:t>em um</w:t>
      </w:r>
      <w:r>
        <w:t xml:space="preserve"> curso de ‘design’ no valor de R$ 1.500, só que no momento estou sem esse dinheiro, e por isso vim aqui pedir, e não se preocupa, assim que eu receber meu pagamento irei te devolver todo o dinheiro. Te amo e se cuida </w:t>
      </w:r>
      <w:r>
        <w:rPr>
          <w:rFonts w:ascii="Segoe UI Emoji" w:hAnsi="Segoe UI Emoji" w:cs="Segoe UI Emoji"/>
        </w:rPr>
        <w:t>♥</w:t>
      </w:r>
      <w:r>
        <w:t>!</w:t>
      </w:r>
    </w:p>
    <w:p w14:paraId="055206ED" w14:textId="77777777" w:rsidR="00326C8F" w:rsidRDefault="00326C8F"/>
    <w:sectPr w:rsidR="00326C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00191" w14:textId="77777777" w:rsidR="001B765D" w:rsidRDefault="001B765D" w:rsidP="0066139D">
      <w:pPr>
        <w:spacing w:after="0" w:line="240" w:lineRule="auto"/>
      </w:pPr>
      <w:r>
        <w:separator/>
      </w:r>
    </w:p>
  </w:endnote>
  <w:endnote w:type="continuationSeparator" w:id="0">
    <w:p w14:paraId="0AF22ECB" w14:textId="77777777" w:rsidR="001B765D" w:rsidRDefault="001B765D" w:rsidP="00661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B74EC" w14:textId="77777777" w:rsidR="001B765D" w:rsidRDefault="001B765D" w:rsidP="0066139D">
      <w:pPr>
        <w:spacing w:after="0" w:line="240" w:lineRule="auto"/>
      </w:pPr>
      <w:r>
        <w:separator/>
      </w:r>
    </w:p>
  </w:footnote>
  <w:footnote w:type="continuationSeparator" w:id="0">
    <w:p w14:paraId="3A2FA288" w14:textId="77777777" w:rsidR="001B765D" w:rsidRDefault="001B765D" w:rsidP="0066139D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urora Seles">
    <w15:presenceInfo w15:providerId="Windows Live" w15:userId="36d68845bfe33ac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C8F"/>
    <w:rsid w:val="001B765D"/>
    <w:rsid w:val="00326C8F"/>
    <w:rsid w:val="0066139D"/>
    <w:rsid w:val="00A1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D713E"/>
  <w15:chartTrackingRefBased/>
  <w15:docId w15:val="{8F527B0B-9A11-499D-89BF-873F90DCB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613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6139D"/>
  </w:style>
  <w:style w:type="paragraph" w:styleId="Rodap">
    <w:name w:val="footer"/>
    <w:basedOn w:val="Normal"/>
    <w:link w:val="RodapChar"/>
    <w:uiPriority w:val="99"/>
    <w:unhideWhenUsed/>
    <w:rsid w:val="006613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613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141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Aurora Seles</dc:creator>
  <cp:keywords/>
  <dc:description/>
  <cp:lastModifiedBy>Aurora Seles</cp:lastModifiedBy>
  <cp:revision>1</cp:revision>
  <dcterms:created xsi:type="dcterms:W3CDTF">2021-10-26T18:25:00Z</dcterms:created>
  <dcterms:modified xsi:type="dcterms:W3CDTF">2021-10-26T19:08:00Z</dcterms:modified>
</cp:coreProperties>
</file>